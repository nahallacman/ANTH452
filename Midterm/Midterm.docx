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4C3" w:rsidRPr="00CA54C3" w:rsidRDefault="00CA54C3" w:rsidP="00CA5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A54C3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 xml:space="preserve">How can the history of the Russian American Colony, the Hudson’s Bay Company (HBC) and the Americanization of the PNW be understood by the theories presented by </w:t>
      </w:r>
      <w:proofErr w:type="spellStart"/>
      <w:r w:rsidRPr="00CA54C3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Scholte</w:t>
      </w:r>
      <w:proofErr w:type="spellEnd"/>
      <w:r w:rsidRPr="00CA54C3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 xml:space="preserve"> in Chapter 4? Please employ at least </w:t>
      </w:r>
      <w:r w:rsidRPr="00CA54C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three</w:t>
      </w:r>
      <w:r w:rsidRPr="00CA54C3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 of the theories listed below and back up your argument with relevant information from lecture, discussion and the text. Please include key events and actors in your analysis. </w:t>
      </w:r>
    </w:p>
    <w:p w:rsidR="00CA54C3" w:rsidRPr="00CA54C3" w:rsidRDefault="00CA54C3" w:rsidP="00CA5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A54C3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Liberalism</w:t>
      </w:r>
    </w:p>
    <w:p w:rsidR="00CA54C3" w:rsidRPr="00CA54C3" w:rsidRDefault="00CA54C3" w:rsidP="00CA5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A54C3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Political Realism</w:t>
      </w:r>
    </w:p>
    <w:p w:rsidR="00CA54C3" w:rsidRPr="00CA54C3" w:rsidRDefault="00CA54C3" w:rsidP="00CA5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A54C3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Marxism</w:t>
      </w:r>
    </w:p>
    <w:p w:rsidR="00CA54C3" w:rsidRPr="00CA54C3" w:rsidRDefault="00CA54C3" w:rsidP="00CA5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A54C3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Constructivism</w:t>
      </w:r>
    </w:p>
    <w:p w:rsidR="00CA54C3" w:rsidRPr="00CA54C3" w:rsidRDefault="00CA54C3" w:rsidP="00CA5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A54C3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Postmodernism</w:t>
      </w:r>
    </w:p>
    <w:p w:rsidR="00CA54C3" w:rsidRPr="00CA54C3" w:rsidRDefault="00CA54C3" w:rsidP="00CA5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A54C3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Feminism</w:t>
      </w:r>
    </w:p>
    <w:p w:rsidR="00FA47FA" w:rsidRDefault="00FA47FA"/>
    <w:p w:rsidR="00CA54C3" w:rsidRDefault="00CA54C3" w:rsidP="00CA54C3">
      <w:pPr>
        <w:numPr>
          <w:ilvl w:val="0"/>
          <w:numId w:val="1"/>
        </w:numPr>
        <w:spacing w:after="0" w:line="240" w:lineRule="auto"/>
      </w:pPr>
      <w:r>
        <w:t>Liberalisms</w:t>
      </w:r>
    </w:p>
    <w:p w:rsidR="00CA54C3" w:rsidRDefault="00CA54C3" w:rsidP="00CA54C3">
      <w:pPr>
        <w:numPr>
          <w:ilvl w:val="1"/>
          <w:numId w:val="1"/>
        </w:numPr>
        <w:spacing w:after="0" w:line="240" w:lineRule="auto"/>
      </w:pPr>
      <w:r>
        <w:t>Main focus: markets</w:t>
      </w:r>
    </w:p>
    <w:p w:rsidR="00CA54C3" w:rsidRDefault="00CA54C3" w:rsidP="00CA54C3">
      <w:pPr>
        <w:numPr>
          <w:ilvl w:val="1"/>
          <w:numId w:val="1"/>
        </w:numPr>
        <w:spacing w:after="0" w:line="240" w:lineRule="auto"/>
      </w:pPr>
      <w:r>
        <w:t xml:space="preserve">Globalization explained as a result of technological advances and the construction of facilitating institutional infrastructures </w:t>
      </w:r>
    </w:p>
    <w:p w:rsidR="00CA54C3" w:rsidRDefault="00CA54C3" w:rsidP="00CA54C3">
      <w:pPr>
        <w:numPr>
          <w:ilvl w:val="1"/>
          <w:numId w:val="1"/>
        </w:numPr>
        <w:spacing w:after="0" w:line="240" w:lineRule="auto"/>
      </w:pPr>
      <w:r>
        <w:t xml:space="preserve">Stems from natural human desires to maximize material well-being and to exercise basic freedoms. </w:t>
      </w:r>
    </w:p>
    <w:p w:rsidR="00CA54C3" w:rsidRDefault="00CA54C3" w:rsidP="00CA54C3">
      <w:pPr>
        <w:numPr>
          <w:ilvl w:val="0"/>
          <w:numId w:val="1"/>
        </w:numPr>
        <w:spacing w:after="0" w:line="240" w:lineRule="auto"/>
      </w:pPr>
      <w:r>
        <w:t>Political Realisms</w:t>
      </w:r>
    </w:p>
    <w:p w:rsidR="00CA54C3" w:rsidRDefault="00CA54C3" w:rsidP="00CA54C3">
      <w:pPr>
        <w:numPr>
          <w:ilvl w:val="1"/>
          <w:numId w:val="1"/>
        </w:numPr>
        <w:spacing w:after="0" w:line="240" w:lineRule="auto"/>
      </w:pPr>
      <w:r>
        <w:t>Main focus: inter-state relations</w:t>
      </w:r>
    </w:p>
    <w:p w:rsidR="00CA54C3" w:rsidRDefault="00CA54C3" w:rsidP="00CA54C3">
      <w:pPr>
        <w:numPr>
          <w:ilvl w:val="1"/>
          <w:numId w:val="1"/>
        </w:numPr>
        <w:spacing w:after="0" w:line="240" w:lineRule="auto"/>
      </w:pPr>
      <w:r>
        <w:t>Globalism explained in terms of competition among major states and/or US hegemony</w:t>
      </w:r>
    </w:p>
    <w:p w:rsidR="00CA54C3" w:rsidRDefault="00CA54C3" w:rsidP="00CA54C3">
      <w:pPr>
        <w:numPr>
          <w:ilvl w:val="1"/>
          <w:numId w:val="1"/>
        </w:numPr>
        <w:spacing w:after="0" w:line="240" w:lineRule="auto"/>
      </w:pPr>
    </w:p>
    <w:p w:rsidR="00CA54C3" w:rsidRDefault="00CA54C3" w:rsidP="00CA54C3">
      <w:pPr>
        <w:numPr>
          <w:ilvl w:val="0"/>
          <w:numId w:val="1"/>
        </w:numPr>
        <w:spacing w:after="0" w:line="240" w:lineRule="auto"/>
      </w:pPr>
      <w:proofErr w:type="spellStart"/>
      <w:r>
        <w:t>Marxisms</w:t>
      </w:r>
      <w:proofErr w:type="spellEnd"/>
    </w:p>
    <w:p w:rsidR="00CA54C3" w:rsidRDefault="00CA54C3" w:rsidP="00CA54C3">
      <w:pPr>
        <w:numPr>
          <w:ilvl w:val="1"/>
          <w:numId w:val="1"/>
        </w:numPr>
        <w:spacing w:after="0" w:line="240" w:lineRule="auto"/>
      </w:pPr>
      <w:r>
        <w:t>Main focus: the mode of production and class relations</w:t>
      </w:r>
    </w:p>
    <w:p w:rsidR="00CA54C3" w:rsidRDefault="00CA54C3" w:rsidP="00CA54C3">
      <w:pPr>
        <w:numPr>
          <w:ilvl w:val="1"/>
          <w:numId w:val="1"/>
        </w:numPr>
        <w:spacing w:after="0" w:line="240" w:lineRule="auto"/>
      </w:pPr>
      <w:r>
        <w:t>Globalization explained as an outgrowth of capitalism</w:t>
      </w:r>
    </w:p>
    <w:p w:rsidR="00CA54C3" w:rsidRDefault="00CA54C3" w:rsidP="00CA54C3">
      <w:pPr>
        <w:numPr>
          <w:ilvl w:val="1"/>
          <w:numId w:val="1"/>
        </w:numPr>
        <w:spacing w:after="0" w:line="240" w:lineRule="auto"/>
      </w:pPr>
      <w:r>
        <w:t>Class conflict is key to historical events</w:t>
      </w:r>
    </w:p>
    <w:p w:rsidR="00CA54C3" w:rsidRDefault="00CA54C3" w:rsidP="00CA54C3">
      <w:pPr>
        <w:numPr>
          <w:ilvl w:val="1"/>
          <w:numId w:val="1"/>
        </w:numPr>
        <w:spacing w:after="0" w:line="240" w:lineRule="auto"/>
      </w:pPr>
      <w:r>
        <w:t>(ex: Socialism)</w:t>
      </w:r>
    </w:p>
    <w:p w:rsidR="00CA54C3" w:rsidRDefault="00CA54C3" w:rsidP="00CA54C3">
      <w:pPr>
        <w:numPr>
          <w:ilvl w:val="1"/>
          <w:numId w:val="1"/>
        </w:numPr>
        <w:spacing w:after="0" w:line="240" w:lineRule="auto"/>
      </w:pPr>
      <w:r>
        <w:t>Plunder town reading ex: big lumber pulling out after depleting the natural resources of lumber</w:t>
      </w:r>
    </w:p>
    <w:p w:rsidR="00CA54C3" w:rsidRDefault="00CA54C3" w:rsidP="00CA54C3">
      <w:pPr>
        <w:numPr>
          <w:ilvl w:val="0"/>
          <w:numId w:val="1"/>
        </w:numPr>
        <w:spacing w:after="0" w:line="240" w:lineRule="auto"/>
      </w:pPr>
      <w:proofErr w:type="spellStart"/>
      <w:r>
        <w:t>Constructivisms</w:t>
      </w:r>
      <w:proofErr w:type="spellEnd"/>
    </w:p>
    <w:p w:rsidR="00CA54C3" w:rsidRDefault="00CA54C3" w:rsidP="00CA54C3">
      <w:pPr>
        <w:numPr>
          <w:ilvl w:val="1"/>
          <w:numId w:val="1"/>
        </w:numPr>
        <w:spacing w:after="0" w:line="240" w:lineRule="auto"/>
      </w:pPr>
      <w:r>
        <w:t>Main focus: social construction of reality</w:t>
      </w:r>
    </w:p>
    <w:p w:rsidR="00CA54C3" w:rsidRDefault="00CA54C3" w:rsidP="00CA54C3">
      <w:pPr>
        <w:numPr>
          <w:ilvl w:val="1"/>
          <w:numId w:val="1"/>
        </w:numPr>
        <w:spacing w:after="0" w:line="240" w:lineRule="auto"/>
      </w:pPr>
      <w:r>
        <w:t>Globalization explained in terms of mental (re)constructions of the social world</w:t>
      </w:r>
    </w:p>
    <w:p w:rsidR="00CA54C3" w:rsidRDefault="00CA54C3" w:rsidP="00CA54C3">
      <w:pPr>
        <w:numPr>
          <w:ilvl w:val="1"/>
          <w:numId w:val="1"/>
        </w:numPr>
        <w:spacing w:after="0" w:line="240" w:lineRule="auto"/>
      </w:pPr>
      <w:r>
        <w:t xml:space="preserve">Ecological issues (global warming, </w:t>
      </w:r>
      <w:proofErr w:type="spellStart"/>
      <w:proofErr w:type="gramStart"/>
      <w:r>
        <w:t>ect</w:t>
      </w:r>
      <w:proofErr w:type="spellEnd"/>
      <w:proofErr w:type="gramEnd"/>
      <w:r>
        <w:t>.)</w:t>
      </w:r>
    </w:p>
    <w:p w:rsidR="00CA54C3" w:rsidRDefault="00CA54C3" w:rsidP="00CA54C3">
      <w:pPr>
        <w:numPr>
          <w:ilvl w:val="1"/>
          <w:numId w:val="1"/>
        </w:numPr>
        <w:spacing w:after="0" w:line="240" w:lineRule="auto"/>
      </w:pPr>
      <w:r>
        <w:t>Mythic west (Oregon trail), Alaska gold rush -&gt; Klondike Christmas letters (give people idea that it is smart idea to go to Alaska through Seattle)</w:t>
      </w:r>
    </w:p>
    <w:p w:rsidR="00CA54C3" w:rsidRDefault="00CA54C3" w:rsidP="00CA54C3">
      <w:pPr>
        <w:numPr>
          <w:ilvl w:val="1"/>
          <w:numId w:val="1"/>
        </w:numPr>
        <w:spacing w:after="0" w:line="240" w:lineRule="auto"/>
      </w:pPr>
      <w:r>
        <w:t>Treat the native people as inferior and take their land</w:t>
      </w:r>
    </w:p>
    <w:p w:rsidR="00CA54C3" w:rsidRDefault="00CA54C3" w:rsidP="00CA54C3">
      <w:pPr>
        <w:numPr>
          <w:ilvl w:val="1"/>
          <w:numId w:val="1"/>
        </w:numPr>
        <w:spacing w:after="0" w:line="240" w:lineRule="auto"/>
      </w:pPr>
      <w:r>
        <w:t>Advertising in general</w:t>
      </w:r>
    </w:p>
    <w:p w:rsidR="00CA54C3" w:rsidRDefault="00CA54C3" w:rsidP="00CA54C3">
      <w:pPr>
        <w:numPr>
          <w:ilvl w:val="0"/>
          <w:numId w:val="1"/>
        </w:numPr>
        <w:spacing w:after="0" w:line="240" w:lineRule="auto"/>
      </w:pPr>
      <w:r>
        <w:t>Postmodernisms</w:t>
      </w:r>
    </w:p>
    <w:p w:rsidR="00CA54C3" w:rsidRDefault="00CA54C3" w:rsidP="00CA54C3">
      <w:pPr>
        <w:numPr>
          <w:ilvl w:val="1"/>
          <w:numId w:val="1"/>
        </w:numPr>
        <w:spacing w:after="0" w:line="240" w:lineRule="auto"/>
      </w:pPr>
      <w:r>
        <w:t>Main focus: knowledge power</w:t>
      </w:r>
    </w:p>
    <w:p w:rsidR="00CA54C3" w:rsidRDefault="00CA54C3" w:rsidP="00CA54C3">
      <w:pPr>
        <w:numPr>
          <w:ilvl w:val="1"/>
          <w:numId w:val="1"/>
        </w:numPr>
        <w:spacing w:after="0" w:line="240" w:lineRule="auto"/>
      </w:pPr>
      <w:r>
        <w:t>Globalization explained as a result of the imperialism of rationalism</w:t>
      </w:r>
    </w:p>
    <w:p w:rsidR="00CA54C3" w:rsidRDefault="00CA54C3" w:rsidP="00CA54C3">
      <w:pPr>
        <w:numPr>
          <w:ilvl w:val="1"/>
          <w:numId w:val="1"/>
        </w:numPr>
        <w:spacing w:after="0" w:line="240" w:lineRule="auto"/>
      </w:pPr>
      <w:r>
        <w:t>How power influences how people think</w:t>
      </w:r>
    </w:p>
    <w:p w:rsidR="00CA54C3" w:rsidRDefault="00CA54C3" w:rsidP="00CA54C3">
      <w:pPr>
        <w:numPr>
          <w:ilvl w:val="1"/>
          <w:numId w:val="1"/>
        </w:numPr>
        <w:spacing w:after="0" w:line="240" w:lineRule="auto"/>
      </w:pPr>
      <w:r>
        <w:t>Manifest destiny (?)</w:t>
      </w:r>
    </w:p>
    <w:p w:rsidR="00CA54C3" w:rsidRDefault="00CA54C3" w:rsidP="00CA54C3">
      <w:pPr>
        <w:numPr>
          <w:ilvl w:val="1"/>
          <w:numId w:val="1"/>
        </w:numPr>
        <w:spacing w:after="0" w:line="240" w:lineRule="auto"/>
      </w:pPr>
      <w:r>
        <w:t>Driven by economic growth (?)</w:t>
      </w:r>
    </w:p>
    <w:p w:rsidR="00CA54C3" w:rsidRDefault="00CA54C3" w:rsidP="00CA54C3">
      <w:pPr>
        <w:numPr>
          <w:ilvl w:val="1"/>
          <w:numId w:val="1"/>
        </w:numPr>
        <w:spacing w:after="0" w:line="240" w:lineRule="auto"/>
      </w:pPr>
      <w:r>
        <w:t xml:space="preserve">Higher powers determining what you need to know (ex: general </w:t>
      </w:r>
      <w:proofErr w:type="spellStart"/>
      <w:proofErr w:type="gramStart"/>
      <w:r>
        <w:t>ed</w:t>
      </w:r>
      <w:proofErr w:type="spellEnd"/>
      <w:proofErr w:type="gramEnd"/>
      <w:r>
        <w:t xml:space="preserve"> classes in college.)</w:t>
      </w:r>
    </w:p>
    <w:p w:rsidR="00CA54C3" w:rsidRDefault="00CA54C3" w:rsidP="00CA54C3">
      <w:pPr>
        <w:numPr>
          <w:ilvl w:val="0"/>
          <w:numId w:val="1"/>
        </w:numPr>
        <w:spacing w:after="0" w:line="240" w:lineRule="auto"/>
      </w:pPr>
      <w:r>
        <w:t>Feminisms</w:t>
      </w:r>
    </w:p>
    <w:p w:rsidR="00CA54C3" w:rsidRDefault="00CA54C3" w:rsidP="00CA54C3">
      <w:pPr>
        <w:numPr>
          <w:ilvl w:val="1"/>
          <w:numId w:val="1"/>
        </w:numPr>
        <w:spacing w:after="0" w:line="240" w:lineRule="auto"/>
      </w:pPr>
      <w:r>
        <w:t>Main focus: gender relations</w:t>
      </w:r>
    </w:p>
    <w:p w:rsidR="00CA54C3" w:rsidRDefault="00CA54C3" w:rsidP="00CA54C3">
      <w:pPr>
        <w:numPr>
          <w:ilvl w:val="1"/>
          <w:numId w:val="1"/>
        </w:numPr>
        <w:spacing w:after="0" w:line="240" w:lineRule="auto"/>
      </w:pPr>
      <w:r>
        <w:lastRenderedPageBreak/>
        <w:t>Globalization explained as a product of masculinist behaviors and patriarchal subordinations</w:t>
      </w:r>
    </w:p>
    <w:p w:rsidR="00CA54C3" w:rsidRDefault="00CA54C3">
      <w:bookmarkStart w:id="0" w:name="_GoBack"/>
      <w:bookmarkEnd w:id="0"/>
    </w:p>
    <w:sectPr w:rsidR="00CA5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368B3"/>
    <w:multiLevelType w:val="hybridMultilevel"/>
    <w:tmpl w:val="E32C8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DC1"/>
    <w:rsid w:val="004E4DC1"/>
    <w:rsid w:val="00AC78DC"/>
    <w:rsid w:val="00CA54C3"/>
    <w:rsid w:val="00FA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18647-A639-4B73-BC78-B0CD285C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A5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9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nahallacman b</dc:creator>
  <cp:keywords/>
  <dc:description/>
  <cp:lastModifiedBy>nahallacman b</cp:lastModifiedBy>
  <cp:revision>2</cp:revision>
  <dcterms:created xsi:type="dcterms:W3CDTF">2015-05-03T08:13:00Z</dcterms:created>
  <dcterms:modified xsi:type="dcterms:W3CDTF">2015-05-03T08:52:00Z</dcterms:modified>
</cp:coreProperties>
</file>